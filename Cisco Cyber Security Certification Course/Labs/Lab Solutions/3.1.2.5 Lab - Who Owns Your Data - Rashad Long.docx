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02DD" w14:textId="09B5B312" w:rsidR="0002636A" w:rsidRPr="00EA5637" w:rsidRDefault="00EE75E5" w:rsidP="00336E2C">
      <w:pPr>
        <w:pStyle w:val="LabTitle"/>
        <w:rPr>
          <w:rStyle w:val="LabTitleInstVersred"/>
          <w:color w:val="auto"/>
        </w:rPr>
      </w:pPr>
      <w:r>
        <w:t>c</w:t>
      </w:r>
    </w:p>
    <w:p w14:paraId="7A1B9340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0EECFC95" w14:textId="77777777" w:rsidR="0002636A" w:rsidRDefault="0002636A" w:rsidP="00A40148">
      <w:pPr>
        <w:pStyle w:val="BodyTextL25"/>
      </w:pPr>
      <w:r>
        <w:t xml:space="preserve">Explore the </w:t>
      </w:r>
      <w:r w:rsidR="00BD0C8F">
        <w:t>ownership</w:t>
      </w:r>
      <w:r>
        <w:t xml:space="preserve"> of your data when th</w:t>
      </w:r>
      <w:r w:rsidR="006A55FB">
        <w:t>at</w:t>
      </w:r>
      <w:r>
        <w:t xml:space="preserve"> data </w:t>
      </w:r>
      <w:r w:rsidRPr="001D11AE">
        <w:t>is not stored</w:t>
      </w:r>
      <w:r>
        <w:t xml:space="preserve"> in </w:t>
      </w:r>
      <w:r w:rsidR="00737EEE" w:rsidRPr="00737EEE">
        <w:t xml:space="preserve">a </w:t>
      </w:r>
      <w:r w:rsidRPr="00737EEE">
        <w:t>local</w:t>
      </w:r>
      <w:r>
        <w:t xml:space="preserve"> system.</w:t>
      </w:r>
    </w:p>
    <w:p w14:paraId="34A29D32" w14:textId="77777777" w:rsidR="0085531D" w:rsidRDefault="0085531D" w:rsidP="0085531D">
      <w:pPr>
        <w:pStyle w:val="BodyTextL25Bold"/>
      </w:pPr>
      <w:r>
        <w:t xml:space="preserve">Part 1: </w:t>
      </w:r>
      <w:r w:rsidR="00737EEE">
        <w:t xml:space="preserve">Explore </w:t>
      </w:r>
      <w:r w:rsidR="00C44804">
        <w:t xml:space="preserve">the </w:t>
      </w:r>
      <w:r w:rsidR="003B46E1">
        <w:t xml:space="preserve">Terms of </w:t>
      </w:r>
      <w:r w:rsidR="00AC0535">
        <w:t xml:space="preserve">Service </w:t>
      </w:r>
      <w:r w:rsidR="003B46E1">
        <w:t>Policy</w:t>
      </w:r>
    </w:p>
    <w:p w14:paraId="5D75626D" w14:textId="77777777" w:rsidR="003B46E1" w:rsidRPr="0002636A" w:rsidRDefault="003B46E1" w:rsidP="0085531D">
      <w:pPr>
        <w:pStyle w:val="BodyTextL25Bold"/>
      </w:pPr>
      <w:r>
        <w:t xml:space="preserve">Part 2: </w:t>
      </w:r>
      <w:r w:rsidR="00A52FAB">
        <w:t xml:space="preserve">Do You Know What You Signed Up </w:t>
      </w:r>
      <w:r w:rsidR="00A52FAB" w:rsidRPr="001D11AE">
        <w:t>For</w:t>
      </w:r>
      <w:r w:rsidR="00A52FAB">
        <w:t>?</w:t>
      </w:r>
    </w:p>
    <w:p w14:paraId="7B4DD293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73944F94" w14:textId="77777777" w:rsidR="00737EEE" w:rsidRDefault="00737EEE" w:rsidP="0002636A">
      <w:pPr>
        <w:pStyle w:val="BodyTextL25"/>
      </w:pPr>
      <w:r>
        <w:t xml:space="preserve">Social media and online storage have become an integral part of </w:t>
      </w:r>
      <w:r w:rsidR="007B5099">
        <w:t>many people’s live</w:t>
      </w:r>
      <w:r>
        <w:t xml:space="preserve">s. </w:t>
      </w:r>
      <w:r w:rsidR="007B5099">
        <w:t>Files, p</w:t>
      </w:r>
      <w:r>
        <w:t>hotos</w:t>
      </w:r>
      <w:r w:rsidR="007B5099">
        <w:t>, and videos</w:t>
      </w:r>
      <w:r>
        <w:t xml:space="preserve"> </w:t>
      </w:r>
      <w:r w:rsidRPr="001D11AE">
        <w:t>are shared</w:t>
      </w:r>
      <w:r>
        <w:t xml:space="preserve"> between friends and family</w:t>
      </w:r>
      <w:r w:rsidR="007B5099">
        <w:t>.</w:t>
      </w:r>
      <w:r>
        <w:t xml:space="preserve"> </w:t>
      </w:r>
      <w:r w:rsidR="007B5099">
        <w:t>O</w:t>
      </w:r>
      <w:r>
        <w:t xml:space="preserve">nline collaboration and meetings </w:t>
      </w:r>
      <w:r w:rsidRPr="001D11AE">
        <w:t>are conducted</w:t>
      </w:r>
      <w:r>
        <w:t xml:space="preserve"> in the workplace with </w:t>
      </w:r>
      <w:r w:rsidR="007B5099">
        <w:t xml:space="preserve">people </w:t>
      </w:r>
      <w:r>
        <w:t xml:space="preserve">who are </w:t>
      </w:r>
      <w:r w:rsidR="007B5099">
        <w:t xml:space="preserve">many </w:t>
      </w:r>
      <w:r>
        <w:t xml:space="preserve">miles from each other. The storage of data is no longer limited to </w:t>
      </w:r>
      <w:r w:rsidR="007B5099">
        <w:t xml:space="preserve">just the </w:t>
      </w:r>
      <w:r>
        <w:t xml:space="preserve">devices </w:t>
      </w:r>
      <w:r w:rsidR="007B5099">
        <w:t xml:space="preserve">you </w:t>
      </w:r>
      <w:r>
        <w:t xml:space="preserve">access locally. The geographical location of storage devices is no longer a limiting factor for </w:t>
      </w:r>
      <w:r w:rsidR="007B5099">
        <w:t xml:space="preserve">storing or </w:t>
      </w:r>
      <w:r>
        <w:t>backing up data at remote locations.</w:t>
      </w:r>
    </w:p>
    <w:p w14:paraId="1BBDDC7A" w14:textId="77777777" w:rsidR="00737EEE" w:rsidRDefault="00737EEE" w:rsidP="00737EEE">
      <w:pPr>
        <w:pStyle w:val="BodyTextL25"/>
      </w:pPr>
      <w:r>
        <w:t xml:space="preserve">In this lab, </w:t>
      </w:r>
      <w:r w:rsidR="003B46E1">
        <w:t xml:space="preserve">you </w:t>
      </w:r>
      <w:r w:rsidR="003B46E1" w:rsidRPr="001D11AE">
        <w:t>will</w:t>
      </w:r>
      <w:r w:rsidR="003B46E1">
        <w:t xml:space="preserve"> explore </w:t>
      </w:r>
      <w:r w:rsidR="006A55FB">
        <w:t xml:space="preserve">legal </w:t>
      </w:r>
      <w:r w:rsidR="003B46E1">
        <w:t xml:space="preserve">agreements </w:t>
      </w:r>
      <w:r w:rsidR="006A55FB">
        <w:t>required to</w:t>
      </w:r>
      <w:r w:rsidR="003B46E1">
        <w:t xml:space="preserve"> us</w:t>
      </w:r>
      <w:r w:rsidR="006A55FB">
        <w:t>e</w:t>
      </w:r>
      <w:r w:rsidR="003B46E1">
        <w:t xml:space="preserve"> </w:t>
      </w:r>
      <w:r w:rsidR="007B5099">
        <w:t xml:space="preserve">various </w:t>
      </w:r>
      <w:r w:rsidR="003B46E1">
        <w:t xml:space="preserve">online services. </w:t>
      </w:r>
      <w:r>
        <w:t xml:space="preserve">You </w:t>
      </w:r>
      <w:r w:rsidRPr="001D11AE">
        <w:t>will</w:t>
      </w:r>
      <w:r>
        <w:t xml:space="preserve"> also explore some of the way</w:t>
      </w:r>
      <w:r w:rsidR="003B46E1">
        <w:t>s</w:t>
      </w:r>
      <w:r>
        <w:t xml:space="preserve"> you can protect your data.</w:t>
      </w:r>
    </w:p>
    <w:p w14:paraId="5DBFE399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258B5607" w14:textId="77777777" w:rsidR="0002636A" w:rsidRDefault="007B5099" w:rsidP="0002636A">
      <w:pPr>
        <w:pStyle w:val="Bulletlevel1"/>
      </w:pPr>
      <w:r>
        <w:t xml:space="preserve">PC or mobile device </w:t>
      </w:r>
      <w:r w:rsidR="0002636A">
        <w:t>with Internet access</w:t>
      </w:r>
    </w:p>
    <w:p w14:paraId="6D6FFE2B" w14:textId="77777777" w:rsidR="0002636A" w:rsidRDefault="0002636A" w:rsidP="0002636A">
      <w:pPr>
        <w:pStyle w:val="PartHead"/>
      </w:pPr>
      <w:r>
        <w:t xml:space="preserve">Explore </w:t>
      </w:r>
      <w:r w:rsidR="00C44804">
        <w:t xml:space="preserve">the </w:t>
      </w:r>
      <w:r w:rsidR="00AC0535">
        <w:t>Terms of Service Policy</w:t>
      </w:r>
    </w:p>
    <w:p w14:paraId="7C76973A" w14:textId="77777777" w:rsidR="003B46E1" w:rsidRDefault="003B46E1" w:rsidP="003B46E1">
      <w:pPr>
        <w:pStyle w:val="BodyTextL25"/>
      </w:pPr>
      <w:r>
        <w:t xml:space="preserve">If you are using </w:t>
      </w:r>
      <w:r w:rsidR="00AC0535">
        <w:t>online services to store data or communicate with your friends or family, you probably enter</w:t>
      </w:r>
      <w:r w:rsidR="007B5099">
        <w:t>ed</w:t>
      </w:r>
      <w:r w:rsidR="00AC0535">
        <w:t xml:space="preserve"> into </w:t>
      </w:r>
      <w:r w:rsidR="002A4A8D">
        <w:t xml:space="preserve">an agreement with the provider. </w:t>
      </w:r>
      <w:r w:rsidR="002A4A8D" w:rsidRPr="001D11AE">
        <w:t>The Terms of Service, also k</w:t>
      </w:r>
      <w:r w:rsidR="00E21898" w:rsidRPr="001D11AE">
        <w:t xml:space="preserve">nown as Terms of Use or Terms </w:t>
      </w:r>
      <w:r w:rsidR="007B5099" w:rsidRPr="001D11AE">
        <w:t xml:space="preserve">and </w:t>
      </w:r>
      <w:r w:rsidR="00E21898" w:rsidRPr="001D11AE">
        <w:t xml:space="preserve">Conditions, is a legally binding contract </w:t>
      </w:r>
      <w:r w:rsidR="002A4A8D" w:rsidRPr="001D11AE">
        <w:t>that governs the rules of the relationshi</w:t>
      </w:r>
      <w:r w:rsidR="00EF7327" w:rsidRPr="001D11AE">
        <w:t xml:space="preserve">p between you, </w:t>
      </w:r>
      <w:r w:rsidR="00E21898" w:rsidRPr="001D11AE">
        <w:t>your provider</w:t>
      </w:r>
      <w:r w:rsidR="007B5099" w:rsidRPr="001D11AE">
        <w:t>,</w:t>
      </w:r>
      <w:r w:rsidR="00EF7327" w:rsidRPr="001D11AE">
        <w:t xml:space="preserve"> and others who use the service</w:t>
      </w:r>
      <w:r w:rsidR="007B5099" w:rsidRPr="001D11AE">
        <w:t>.</w:t>
      </w:r>
    </w:p>
    <w:p w14:paraId="6C948394" w14:textId="77777777" w:rsidR="00E21898" w:rsidRDefault="00E21898" w:rsidP="00257A72">
      <w:pPr>
        <w:pStyle w:val="BodyTextL25"/>
      </w:pPr>
      <w:r w:rsidRPr="001D11AE">
        <w:t xml:space="preserve">Navigate to </w:t>
      </w:r>
      <w:r w:rsidR="006A55FB" w:rsidRPr="001D11AE">
        <w:t>the</w:t>
      </w:r>
      <w:r w:rsidR="007B5099" w:rsidRPr="001D11AE">
        <w:t xml:space="preserve"> website of an</w:t>
      </w:r>
      <w:r w:rsidRPr="001D11AE">
        <w:t xml:space="preserve"> online service</w:t>
      </w:r>
      <w:r w:rsidR="007B5099" w:rsidRPr="001D11AE">
        <w:t xml:space="preserve"> that</w:t>
      </w:r>
      <w:r w:rsidR="007B5099">
        <w:t xml:space="preserve"> you </w:t>
      </w:r>
      <w:r w:rsidR="007B5099" w:rsidRPr="006A55FB">
        <w:t>use</w:t>
      </w:r>
      <w:r>
        <w:t xml:space="preserve"> and search for the Terms of Service agreement. Below is a list of </w:t>
      </w:r>
      <w:r w:rsidR="007B5099">
        <w:t>many</w:t>
      </w:r>
      <w:r>
        <w:t xml:space="preserve"> popular social media and online storage services.</w:t>
      </w:r>
    </w:p>
    <w:p w14:paraId="1888BA2E" w14:textId="77777777" w:rsidR="00E21898" w:rsidRPr="001B1098" w:rsidRDefault="00E21898" w:rsidP="00E21898">
      <w:pPr>
        <w:pStyle w:val="BodyTextL50"/>
        <w:rPr>
          <w:b/>
          <w:lang w:val="pt-BR"/>
        </w:rPr>
      </w:pPr>
      <w:r w:rsidRPr="001B1098">
        <w:rPr>
          <w:b/>
          <w:lang w:val="pt-BR"/>
        </w:rPr>
        <w:t>Social Media</w:t>
      </w:r>
    </w:p>
    <w:p w14:paraId="505B4276" w14:textId="77777777" w:rsidR="00E21898" w:rsidRPr="001B1098" w:rsidRDefault="00E21898" w:rsidP="00E21898">
      <w:pPr>
        <w:pStyle w:val="BodyTextL50"/>
        <w:tabs>
          <w:tab w:val="left" w:pos="1710"/>
        </w:tabs>
        <w:rPr>
          <w:lang w:val="pt-BR"/>
        </w:rPr>
      </w:pPr>
      <w:r w:rsidRPr="001B1098">
        <w:rPr>
          <w:lang w:val="pt-BR"/>
        </w:rPr>
        <w:t>Facebook:</w:t>
      </w:r>
      <w:r w:rsidRPr="001B1098">
        <w:rPr>
          <w:lang w:val="pt-BR"/>
        </w:rPr>
        <w:tab/>
      </w:r>
      <w:hyperlink r:id="rId8" w:history="1">
        <w:r w:rsidRPr="001B1098">
          <w:rPr>
            <w:rStyle w:val="Hyperlink"/>
            <w:lang w:val="pt-BR"/>
          </w:rPr>
          <w:t>https://www.facebook.com/policies</w:t>
        </w:r>
      </w:hyperlink>
    </w:p>
    <w:p w14:paraId="58119B35" w14:textId="77777777" w:rsidR="00E21898" w:rsidRPr="001B1098" w:rsidRDefault="00E21898" w:rsidP="00E21898">
      <w:pPr>
        <w:pStyle w:val="BodyTextL50"/>
        <w:tabs>
          <w:tab w:val="left" w:pos="1710"/>
        </w:tabs>
        <w:rPr>
          <w:lang w:val="pt-BR"/>
        </w:rPr>
      </w:pPr>
      <w:r w:rsidRPr="001B1098">
        <w:rPr>
          <w:lang w:val="pt-BR"/>
        </w:rPr>
        <w:t>In</w:t>
      </w:r>
      <w:r w:rsidR="006A55FB" w:rsidRPr="001B1098">
        <w:rPr>
          <w:lang w:val="pt-BR"/>
        </w:rPr>
        <w:t>s</w:t>
      </w:r>
      <w:r w:rsidRPr="001B1098">
        <w:rPr>
          <w:lang w:val="pt-BR"/>
        </w:rPr>
        <w:t>tagram:</w:t>
      </w:r>
      <w:r w:rsidRPr="001B1098">
        <w:rPr>
          <w:lang w:val="pt-BR"/>
        </w:rPr>
        <w:tab/>
      </w:r>
      <w:hyperlink r:id="rId9" w:history="1">
        <w:r w:rsidRPr="001B1098">
          <w:rPr>
            <w:rStyle w:val="Hyperlink"/>
            <w:lang w:val="pt-BR"/>
          </w:rPr>
          <w:t>http://instagram.com/legal/terms/</w:t>
        </w:r>
      </w:hyperlink>
    </w:p>
    <w:p w14:paraId="367C2123" w14:textId="77777777" w:rsidR="00E21898" w:rsidRPr="001B1098" w:rsidRDefault="00E21898" w:rsidP="00E21898">
      <w:pPr>
        <w:pStyle w:val="BodyTextL50"/>
        <w:tabs>
          <w:tab w:val="left" w:pos="1710"/>
        </w:tabs>
        <w:rPr>
          <w:rStyle w:val="Hyperlink"/>
          <w:lang w:val="pt-BR"/>
        </w:rPr>
      </w:pPr>
      <w:r w:rsidRPr="001B1098">
        <w:rPr>
          <w:lang w:val="pt-BR"/>
        </w:rPr>
        <w:t>Twitter:</w:t>
      </w:r>
      <w:r w:rsidRPr="001B1098">
        <w:rPr>
          <w:lang w:val="pt-BR"/>
        </w:rPr>
        <w:tab/>
      </w:r>
      <w:hyperlink r:id="rId10" w:history="1">
        <w:r w:rsidRPr="001B1098">
          <w:rPr>
            <w:rStyle w:val="Hyperlink"/>
            <w:lang w:val="pt-BR"/>
          </w:rPr>
          <w:t>https://twitter.com/tos</w:t>
        </w:r>
      </w:hyperlink>
    </w:p>
    <w:p w14:paraId="5310103C" w14:textId="77777777" w:rsidR="00E21898" w:rsidRPr="001B1098" w:rsidRDefault="00E21898" w:rsidP="00E21898">
      <w:pPr>
        <w:pStyle w:val="BodyTextL50"/>
        <w:tabs>
          <w:tab w:val="left" w:pos="1710"/>
        </w:tabs>
        <w:rPr>
          <w:rStyle w:val="Hyperlink"/>
          <w:lang w:val="pt-BR"/>
        </w:rPr>
      </w:pPr>
      <w:r w:rsidRPr="001B1098">
        <w:rPr>
          <w:lang w:val="pt-BR"/>
        </w:rPr>
        <w:t>Pinterest:</w:t>
      </w:r>
      <w:r w:rsidRPr="001B1098">
        <w:rPr>
          <w:lang w:val="pt-BR"/>
        </w:rPr>
        <w:tab/>
      </w:r>
      <w:hyperlink r:id="rId11" w:history="1">
        <w:r w:rsidRPr="001B1098">
          <w:rPr>
            <w:rStyle w:val="Hyperlink"/>
            <w:lang w:val="pt-BR"/>
          </w:rPr>
          <w:t>https://about.pinterest.com/en/terms-service</w:t>
        </w:r>
      </w:hyperlink>
    </w:p>
    <w:p w14:paraId="2A4BA371" w14:textId="77777777" w:rsidR="00E21898" w:rsidRPr="00E21898" w:rsidRDefault="00E21898" w:rsidP="00E21898">
      <w:pPr>
        <w:pStyle w:val="BodyTextL50"/>
        <w:tabs>
          <w:tab w:val="left" w:pos="1710"/>
        </w:tabs>
        <w:rPr>
          <w:b/>
        </w:rPr>
      </w:pPr>
      <w:r w:rsidRPr="00E21898">
        <w:rPr>
          <w:b/>
        </w:rPr>
        <w:t>Online Storage</w:t>
      </w:r>
    </w:p>
    <w:p w14:paraId="32C9F121" w14:textId="77777777" w:rsidR="00E21898" w:rsidRDefault="00E21898" w:rsidP="00E21898">
      <w:pPr>
        <w:pStyle w:val="BodyTextL50"/>
        <w:tabs>
          <w:tab w:val="left" w:pos="1710"/>
        </w:tabs>
      </w:pPr>
      <w:r>
        <w:t>i</w:t>
      </w:r>
      <w:r w:rsidR="009074BE">
        <w:t>C</w:t>
      </w:r>
      <w:r>
        <w:t>loud:</w:t>
      </w:r>
      <w:r>
        <w:tab/>
      </w:r>
      <w:hyperlink r:id="rId12" w:history="1">
        <w:r w:rsidRPr="00920AE1">
          <w:rPr>
            <w:rStyle w:val="Hyperlink"/>
          </w:rPr>
          <w:t>https://www.apple.com/legal/internet-services/icloud/en/terms.html</w:t>
        </w:r>
      </w:hyperlink>
    </w:p>
    <w:p w14:paraId="083458FB" w14:textId="77777777" w:rsidR="00E21898" w:rsidRDefault="00E21898" w:rsidP="00E21898">
      <w:pPr>
        <w:pStyle w:val="BodyTextL50"/>
        <w:tabs>
          <w:tab w:val="left" w:pos="1710"/>
        </w:tabs>
      </w:pPr>
      <w:r>
        <w:t>Dropbox:</w:t>
      </w:r>
      <w:r>
        <w:tab/>
      </w:r>
      <w:hyperlink r:id="rId13" w:history="1">
        <w:r w:rsidRPr="00920AE1">
          <w:rPr>
            <w:rStyle w:val="Hyperlink"/>
          </w:rPr>
          <w:t>https://www.dropbox.com/terms2014</w:t>
        </w:r>
      </w:hyperlink>
    </w:p>
    <w:p w14:paraId="5B464E6D" w14:textId="77777777" w:rsidR="00E21898" w:rsidRDefault="00E21898" w:rsidP="00E21898">
      <w:pPr>
        <w:pStyle w:val="BodyTextL50"/>
        <w:tabs>
          <w:tab w:val="left" w:pos="1710"/>
        </w:tabs>
      </w:pPr>
      <w:r>
        <w:t>OneDrive:</w:t>
      </w:r>
      <w:r>
        <w:tab/>
      </w:r>
      <w:hyperlink r:id="rId14" w:history="1">
        <w:r w:rsidRPr="00920AE1">
          <w:rPr>
            <w:rStyle w:val="Hyperlink"/>
          </w:rPr>
          <w:t>http://windows.microsoft.com/en-us/windows/microsoft-services-agreement</w:t>
        </w:r>
      </w:hyperlink>
    </w:p>
    <w:p w14:paraId="333BA31C" w14:textId="77777777" w:rsidR="00E21898" w:rsidRPr="00E21898" w:rsidRDefault="00E21898" w:rsidP="00257A72">
      <w:pPr>
        <w:pStyle w:val="BodyTextL25"/>
      </w:pPr>
      <w:r>
        <w:t xml:space="preserve">Review the terms and answer the </w:t>
      </w:r>
      <w:r w:rsidRPr="00E21898">
        <w:t>following</w:t>
      </w:r>
      <w:r>
        <w:t xml:space="preserve"> questions.</w:t>
      </w:r>
    </w:p>
    <w:p w14:paraId="11ED3826" w14:textId="77777777" w:rsidR="000E6418" w:rsidRDefault="000E6418" w:rsidP="008961CC">
      <w:pPr>
        <w:pStyle w:val="SubStepAlpha"/>
        <w:keepLines/>
      </w:pPr>
      <w:r w:rsidRPr="001D11AE">
        <w:t>Do</w:t>
      </w:r>
      <w:r w:rsidR="00E21898" w:rsidRPr="001D11AE">
        <w:t xml:space="preserve"> you have an account with an online</w:t>
      </w:r>
      <w:r w:rsidR="00E21898">
        <w:t xml:space="preserve"> service provider? If so, have you read the Terms of Service agreement?</w:t>
      </w:r>
    </w:p>
    <w:p w14:paraId="2BF26716" w14:textId="46193BF5" w:rsidR="00E21898" w:rsidRPr="00EE75E5" w:rsidRDefault="00EE75E5" w:rsidP="008961CC">
      <w:pPr>
        <w:pStyle w:val="BodyTextL50"/>
        <w:keepLines/>
        <w:rPr>
          <w:b/>
          <w:bCs/>
        </w:rPr>
      </w:pPr>
      <w:r w:rsidRPr="00EE75E5">
        <w:rPr>
          <w:b/>
          <w:bCs/>
        </w:rPr>
        <w:t xml:space="preserve">Yes. I do not usually read the agreement. </w:t>
      </w:r>
    </w:p>
    <w:p w14:paraId="0D697543" w14:textId="77777777" w:rsidR="00E21898" w:rsidRDefault="00EF7327" w:rsidP="008961CC">
      <w:pPr>
        <w:pStyle w:val="SubStepAlpha"/>
        <w:keepLines/>
      </w:pPr>
      <w:r>
        <w:t>What is the data use p</w:t>
      </w:r>
      <w:r w:rsidR="00E21898">
        <w:t>olicy?</w:t>
      </w:r>
    </w:p>
    <w:p w14:paraId="1447318D" w14:textId="77777777" w:rsidR="00F644E1" w:rsidRPr="00F644E1" w:rsidRDefault="00F644E1" w:rsidP="00F644E1">
      <w:pPr>
        <w:pStyle w:val="SubStepAlpha"/>
        <w:keepLines/>
        <w:numPr>
          <w:ilvl w:val="0"/>
          <w:numId w:val="0"/>
        </w:numPr>
        <w:ind w:left="720"/>
        <w:rPr>
          <w:b/>
          <w:bCs/>
        </w:rPr>
      </w:pPr>
      <w:r w:rsidRPr="00F644E1">
        <w:rPr>
          <w:b/>
          <w:bCs/>
        </w:rPr>
        <w:lastRenderedPageBreak/>
        <w:t>help.instagram.com/519522125107875/?</w:t>
      </w:r>
      <w:proofErr w:type="spellStart"/>
      <w:r w:rsidRPr="00F644E1">
        <w:rPr>
          <w:b/>
          <w:bCs/>
        </w:rPr>
        <w:t>helpref</w:t>
      </w:r>
      <w:proofErr w:type="spellEnd"/>
      <w:r w:rsidRPr="00F644E1">
        <w:rPr>
          <w:b/>
          <w:bCs/>
        </w:rPr>
        <w:t>=</w:t>
      </w:r>
      <w:proofErr w:type="spellStart"/>
      <w:r w:rsidRPr="00F644E1">
        <w:rPr>
          <w:b/>
          <w:bCs/>
        </w:rPr>
        <w:t>uf_share</w:t>
      </w:r>
      <w:proofErr w:type="spellEnd"/>
    </w:p>
    <w:p w14:paraId="303F2D25" w14:textId="2BB3300D" w:rsidR="00E21898" w:rsidRDefault="00E21898" w:rsidP="008961CC">
      <w:pPr>
        <w:pStyle w:val="SubStepAlpha"/>
        <w:keepLines/>
      </w:pPr>
      <w:r>
        <w:t>What are the privacy settings?</w:t>
      </w:r>
    </w:p>
    <w:p w14:paraId="41395703" w14:textId="4089DB47" w:rsidR="00E21898" w:rsidRPr="00997A1D" w:rsidRDefault="0073018F" w:rsidP="008961CC">
      <w:pPr>
        <w:pStyle w:val="BodyTextL50"/>
        <w:keepLines/>
        <w:rPr>
          <w:b/>
          <w:bCs/>
        </w:rPr>
      </w:pPr>
      <w:r w:rsidRPr="00997A1D">
        <w:rPr>
          <w:b/>
          <w:bCs/>
        </w:rPr>
        <w:t xml:space="preserve">My privacy </w:t>
      </w:r>
      <w:r w:rsidR="00997A1D" w:rsidRPr="00997A1D">
        <w:rPr>
          <w:b/>
          <w:bCs/>
        </w:rPr>
        <w:t xml:space="preserve">settings are set to </w:t>
      </w:r>
      <w:proofErr w:type="gramStart"/>
      <w:r w:rsidR="00997A1D" w:rsidRPr="00997A1D">
        <w:rPr>
          <w:b/>
          <w:bCs/>
        </w:rPr>
        <w:t>public</w:t>
      </w:r>
      <w:proofErr w:type="gramEnd"/>
      <w:r w:rsidR="00997A1D">
        <w:rPr>
          <w:b/>
          <w:bCs/>
        </w:rPr>
        <w:t xml:space="preserve"> </w:t>
      </w:r>
      <w:r w:rsidR="007F3C24">
        <w:rPr>
          <w:b/>
          <w:bCs/>
        </w:rPr>
        <w:t xml:space="preserve">and anyone can see my profile and contact me. </w:t>
      </w:r>
    </w:p>
    <w:p w14:paraId="4FCBEB61" w14:textId="77777777" w:rsidR="00E21898" w:rsidRDefault="00E21898" w:rsidP="008961CC">
      <w:pPr>
        <w:pStyle w:val="SubStepAlpha"/>
        <w:keepLines/>
      </w:pPr>
      <w:r>
        <w:t>What is the security policy?</w:t>
      </w:r>
    </w:p>
    <w:p w14:paraId="0BD3DC03" w14:textId="247373DB" w:rsidR="00EA5637" w:rsidRPr="00436CF4" w:rsidRDefault="00436CF4" w:rsidP="00EA5637">
      <w:pPr>
        <w:pStyle w:val="BodyTextL50"/>
        <w:rPr>
          <w:b/>
          <w:bCs/>
        </w:rPr>
      </w:pPr>
      <w:r w:rsidRPr="00436CF4">
        <w:rPr>
          <w:b/>
          <w:bCs/>
        </w:rPr>
        <w:t xml:space="preserve">You can report any </w:t>
      </w:r>
      <w:proofErr w:type="spellStart"/>
      <w:r w:rsidRPr="00436CF4">
        <w:rPr>
          <w:b/>
          <w:bCs/>
        </w:rPr>
        <w:t>suspisicous</w:t>
      </w:r>
      <w:proofErr w:type="spellEnd"/>
      <w:r w:rsidRPr="00436CF4">
        <w:rPr>
          <w:b/>
          <w:bCs/>
        </w:rPr>
        <w:t xml:space="preserve"> activity. </w:t>
      </w:r>
    </w:p>
    <w:p w14:paraId="59AC1902" w14:textId="77777777" w:rsidR="00EF7327" w:rsidRDefault="00EF7327" w:rsidP="008961CC">
      <w:pPr>
        <w:pStyle w:val="SubStepAlpha"/>
        <w:keepLines/>
      </w:pPr>
      <w:r>
        <w:t xml:space="preserve">What are your rights </w:t>
      </w:r>
      <w:r w:rsidR="006A55FB">
        <w:t>regarding</w:t>
      </w:r>
      <w:r>
        <w:t xml:space="preserve"> your data? Can you request a copy of </w:t>
      </w:r>
      <w:r w:rsidR="007B5099">
        <w:t xml:space="preserve">your </w:t>
      </w:r>
      <w:r>
        <w:t>data?</w:t>
      </w:r>
    </w:p>
    <w:p w14:paraId="027AC053" w14:textId="3E9639B0" w:rsidR="00EA5637" w:rsidRPr="00871B2C" w:rsidRDefault="00871B2C" w:rsidP="00EA5637">
      <w:pPr>
        <w:pStyle w:val="BodyTextL50"/>
        <w:rPr>
          <w:b/>
          <w:bCs/>
        </w:rPr>
      </w:pPr>
      <w:proofErr w:type="gramStart"/>
      <w:r w:rsidRPr="00871B2C">
        <w:rPr>
          <w:b/>
          <w:bCs/>
        </w:rPr>
        <w:t>Yes</w:t>
      </w:r>
      <w:proofErr w:type="gramEnd"/>
      <w:r>
        <w:rPr>
          <w:b/>
          <w:bCs/>
        </w:rPr>
        <w:t xml:space="preserve"> I am able to request a copy of my data. I also can decline to accept the use of certain data</w:t>
      </w:r>
    </w:p>
    <w:p w14:paraId="3A30D1DF" w14:textId="77777777" w:rsidR="00257A72" w:rsidRDefault="00257A72" w:rsidP="008961CC">
      <w:pPr>
        <w:pStyle w:val="SubStepAlpha"/>
        <w:keepLines/>
        <w:rPr>
          <w:rStyle w:val="AnswerGray"/>
        </w:rPr>
      </w:pPr>
      <w:r w:rsidRPr="00257A72">
        <w:t xml:space="preserve">What can the provider do with the </w:t>
      </w:r>
      <w:r w:rsidR="007B5099">
        <w:t>data you upload</w:t>
      </w:r>
      <w:r w:rsidRPr="008B48F0">
        <w:t>?</w:t>
      </w:r>
    </w:p>
    <w:p w14:paraId="01343234" w14:textId="37C923A6" w:rsidR="00EA5637" w:rsidRPr="00871B2C" w:rsidRDefault="00871B2C" w:rsidP="00EA5637">
      <w:pPr>
        <w:pStyle w:val="BodyTextL50"/>
        <w:rPr>
          <w:b/>
          <w:bCs/>
        </w:rPr>
      </w:pPr>
      <w:r>
        <w:rPr>
          <w:b/>
          <w:bCs/>
        </w:rPr>
        <w:t>They can make the experience with their service feel more custom</w:t>
      </w:r>
    </w:p>
    <w:p w14:paraId="4A76AE10" w14:textId="77777777" w:rsidR="00EF7327" w:rsidRDefault="00EF7327" w:rsidP="008961CC">
      <w:pPr>
        <w:pStyle w:val="SubStepAlpha"/>
        <w:keepLines/>
      </w:pPr>
      <w:r w:rsidRPr="001D11AE">
        <w:t>What happens to your data when you close</w:t>
      </w:r>
      <w:r>
        <w:t xml:space="preserve"> your account?</w:t>
      </w:r>
    </w:p>
    <w:p w14:paraId="18559FD6" w14:textId="0E1ABF57" w:rsidR="00EA5637" w:rsidRPr="00436CF4" w:rsidRDefault="00436CF4" w:rsidP="00EA5637">
      <w:pPr>
        <w:pStyle w:val="BodyTextL50"/>
        <w:rPr>
          <w:b/>
          <w:bCs/>
        </w:rPr>
      </w:pPr>
      <w:r w:rsidRPr="00436CF4">
        <w:rPr>
          <w:b/>
          <w:bCs/>
        </w:rPr>
        <w:t xml:space="preserve">They </w:t>
      </w:r>
      <w:proofErr w:type="gramStart"/>
      <w:r w:rsidRPr="00436CF4">
        <w:rPr>
          <w:b/>
          <w:bCs/>
        </w:rPr>
        <w:t>still keep</w:t>
      </w:r>
      <w:proofErr w:type="gramEnd"/>
      <w:r w:rsidRPr="00436CF4">
        <w:rPr>
          <w:b/>
          <w:bCs/>
        </w:rPr>
        <w:t xml:space="preserve"> the data</w:t>
      </w:r>
    </w:p>
    <w:p w14:paraId="27E19110" w14:textId="77777777" w:rsidR="00257A72" w:rsidRDefault="00257A72" w:rsidP="00257A72">
      <w:pPr>
        <w:pStyle w:val="PartHead"/>
      </w:pPr>
      <w:r w:rsidRPr="001D11AE">
        <w:t>Do You Know What You Signed Up For</w:t>
      </w:r>
      <w:r>
        <w:t>?</w:t>
      </w:r>
    </w:p>
    <w:p w14:paraId="1386CEC2" w14:textId="77777777" w:rsidR="00257A72" w:rsidRDefault="008B48F0" w:rsidP="00257A72">
      <w:pPr>
        <w:pStyle w:val="BodyTextL25"/>
      </w:pPr>
      <w:r>
        <w:t>Af</w:t>
      </w:r>
      <w:r w:rsidR="00257A72">
        <w:t xml:space="preserve">ter you have </w:t>
      </w:r>
      <w:r w:rsidR="007B5099">
        <w:t>created an account</w:t>
      </w:r>
      <w:r w:rsidR="00257A72">
        <w:t xml:space="preserve"> and agreed </w:t>
      </w:r>
      <w:r w:rsidR="00257A72" w:rsidRPr="001D11AE">
        <w:t xml:space="preserve">to the Terms of </w:t>
      </w:r>
      <w:r w:rsidRPr="001D11AE">
        <w:t>Service, do you really</w:t>
      </w:r>
      <w:r w:rsidRPr="006A55FB">
        <w:t xml:space="preserve"> know what you have signed up </w:t>
      </w:r>
      <w:r w:rsidRPr="001D11AE">
        <w:t>for</w:t>
      </w:r>
      <w:r>
        <w:t>?</w:t>
      </w:r>
    </w:p>
    <w:p w14:paraId="35B6A7F1" w14:textId="77777777" w:rsidR="008B48F0" w:rsidRDefault="008B48F0" w:rsidP="00257A72">
      <w:pPr>
        <w:pStyle w:val="BodyTextL25"/>
      </w:pPr>
      <w:r>
        <w:t xml:space="preserve">In </w:t>
      </w:r>
      <w:r w:rsidR="006A55FB">
        <w:t>P</w:t>
      </w:r>
      <w:r>
        <w:t>art</w:t>
      </w:r>
      <w:r w:rsidR="006A55FB">
        <w:t xml:space="preserve"> 2</w:t>
      </w:r>
      <w:r>
        <w:t xml:space="preserve">, you </w:t>
      </w:r>
      <w:r w:rsidRPr="001D11AE">
        <w:t>will</w:t>
      </w:r>
      <w:r>
        <w:t xml:space="preserve"> explore </w:t>
      </w:r>
      <w:r w:rsidR="007B5099">
        <w:t xml:space="preserve">how the </w:t>
      </w:r>
      <w:r>
        <w:t>Terms of Service can be interpreted and used by providers.</w:t>
      </w:r>
    </w:p>
    <w:p w14:paraId="3B559C9F" w14:textId="77777777" w:rsidR="008B48F0" w:rsidRDefault="008B48F0" w:rsidP="00257A72">
      <w:pPr>
        <w:pStyle w:val="BodyTextL25"/>
      </w:pPr>
      <w:r w:rsidRPr="001D11AE">
        <w:t>Use the Internet to search for information regarding</w:t>
      </w:r>
      <w:r>
        <w:t xml:space="preserve"> how the Terms of Service </w:t>
      </w:r>
      <w:r w:rsidRPr="001D11AE">
        <w:t>are interpreted</w:t>
      </w:r>
      <w:r>
        <w:t>.</w:t>
      </w:r>
    </w:p>
    <w:p w14:paraId="5E6651F5" w14:textId="77777777" w:rsidR="008B48F0" w:rsidRDefault="008B48F0" w:rsidP="00257A72">
      <w:pPr>
        <w:pStyle w:val="BodyTextL25"/>
      </w:pPr>
      <w:r>
        <w:t>Below are a few samples articles to get you started</w:t>
      </w:r>
      <w:r w:rsidR="007B5099">
        <w:t>.</w:t>
      </w:r>
    </w:p>
    <w:p w14:paraId="166307D0" w14:textId="77777777" w:rsidR="008B48F0" w:rsidRDefault="008B48F0" w:rsidP="00257A72">
      <w:pPr>
        <w:pStyle w:val="BodyTextL25"/>
      </w:pPr>
      <w:r>
        <w:t>Facebook:</w:t>
      </w:r>
    </w:p>
    <w:p w14:paraId="702F67F0" w14:textId="77777777" w:rsidR="008B48F0" w:rsidRDefault="002D0652" w:rsidP="00257A72">
      <w:pPr>
        <w:pStyle w:val="BodyTextL25"/>
      </w:pPr>
      <w:hyperlink r:id="rId15" w:history="1">
        <w:r w:rsidR="008B48F0" w:rsidRPr="004E57A9">
          <w:rPr>
            <w:rStyle w:val="Hyperlink"/>
          </w:rPr>
          <w:t>http://www.telegraph.co.uk/technology/social-media/9780565/Facebook-terms-and-conditions-why-you-dont-own-your-online-life.html</w:t>
        </w:r>
      </w:hyperlink>
    </w:p>
    <w:p w14:paraId="65B356EC" w14:textId="77777777" w:rsidR="008B48F0" w:rsidRDefault="008B48F0" w:rsidP="00257A72">
      <w:pPr>
        <w:pStyle w:val="BodyTextL25"/>
      </w:pPr>
      <w:r w:rsidRPr="001D11AE">
        <w:t>i</w:t>
      </w:r>
      <w:r w:rsidR="001B1098">
        <w:t>C</w:t>
      </w:r>
      <w:r w:rsidRPr="001D11AE">
        <w:t>loud</w:t>
      </w:r>
      <w:r>
        <w:t>:</w:t>
      </w:r>
    </w:p>
    <w:p w14:paraId="2C1A9BF0" w14:textId="77777777" w:rsidR="008B48F0" w:rsidRDefault="002D0652" w:rsidP="00257A72">
      <w:pPr>
        <w:pStyle w:val="BodyTextL25"/>
      </w:pPr>
      <w:hyperlink r:id="rId16" w:history="1">
        <w:r w:rsidR="008B48F0" w:rsidRPr="004E57A9">
          <w:rPr>
            <w:rStyle w:val="Hyperlink"/>
          </w:rPr>
          <w:t>http://www.americanbar.org/publications/law_practice_today_home/law_practice_today_archive/april12/have-attorneys-read-the-icloud-terms-and-conditions.html</w:t>
        </w:r>
      </w:hyperlink>
    </w:p>
    <w:p w14:paraId="13DD17DD" w14:textId="77777777" w:rsidR="008B48F0" w:rsidRDefault="008B48F0" w:rsidP="00257A72">
      <w:pPr>
        <w:pStyle w:val="BodyTextL25"/>
      </w:pPr>
      <w:r>
        <w:t>Dropbox:</w:t>
      </w:r>
    </w:p>
    <w:p w14:paraId="23E92C50" w14:textId="77777777" w:rsidR="008B48F0" w:rsidRDefault="002D0652" w:rsidP="008B48F0">
      <w:pPr>
        <w:pStyle w:val="BodyTextL25"/>
      </w:pPr>
      <w:hyperlink r:id="rId17" w:history="1">
        <w:r w:rsidR="008B48F0" w:rsidRPr="004E57A9">
          <w:rPr>
            <w:rStyle w:val="Hyperlink"/>
          </w:rPr>
          <w:t>http://www.legalgenealogist.com/blog/2014/02/24/terms-of-use-change-dropbox/</w:t>
        </w:r>
      </w:hyperlink>
    </w:p>
    <w:p w14:paraId="4355C74A" w14:textId="77777777" w:rsidR="008B48F0" w:rsidRPr="00E21898" w:rsidRDefault="008B48F0" w:rsidP="008B48F0">
      <w:pPr>
        <w:pStyle w:val="BodyTextL25"/>
      </w:pPr>
      <w:r>
        <w:t xml:space="preserve">Review the articles and answer the </w:t>
      </w:r>
      <w:r w:rsidRPr="00E21898">
        <w:t>following</w:t>
      </w:r>
      <w:r>
        <w:t xml:space="preserve"> questions.</w:t>
      </w:r>
    </w:p>
    <w:p w14:paraId="4CCB2DA3" w14:textId="77777777" w:rsidR="008B48F0" w:rsidRDefault="008B48F0" w:rsidP="008961CC">
      <w:pPr>
        <w:pStyle w:val="SubStepAlpha"/>
        <w:keepLines/>
      </w:pPr>
      <w:r>
        <w:t>What can you do to protect yourself?</w:t>
      </w:r>
    </w:p>
    <w:p w14:paraId="5CCF42AE" w14:textId="7797B3A8" w:rsidR="00EA5637" w:rsidRPr="00FF5073" w:rsidRDefault="002D0652" w:rsidP="00EA5637">
      <w:pPr>
        <w:pStyle w:val="BodyTextL50"/>
        <w:rPr>
          <w:b/>
          <w:bCs/>
        </w:rPr>
      </w:pPr>
      <w:r>
        <w:rPr>
          <w:b/>
          <w:bCs/>
        </w:rPr>
        <w:t xml:space="preserve">Read the terms of use. Also, when you can check your privacy </w:t>
      </w:r>
      <w:proofErr w:type="spellStart"/>
      <w:r>
        <w:rPr>
          <w:b/>
          <w:bCs/>
        </w:rPr>
        <w:t>seettings</w:t>
      </w:r>
      <w:proofErr w:type="spellEnd"/>
      <w:r>
        <w:rPr>
          <w:b/>
          <w:bCs/>
        </w:rPr>
        <w:t xml:space="preserve">. 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Yjust</w:t>
      </w:r>
      <w:proofErr w:type="spellEnd"/>
      <w:r>
        <w:rPr>
          <w:b/>
          <w:bCs/>
        </w:rPr>
        <w:t xml:space="preserve"> don’t sign up for these things</w:t>
      </w:r>
    </w:p>
    <w:p w14:paraId="163E0819" w14:textId="77777777" w:rsidR="008B48F0" w:rsidRDefault="008B48F0" w:rsidP="00EA5637">
      <w:pPr>
        <w:pStyle w:val="SubStepAlpha"/>
        <w:keepNext/>
      </w:pPr>
      <w:r>
        <w:t>What can you do to safeguard your account</w:t>
      </w:r>
      <w:r w:rsidR="00E16BA3">
        <w:t xml:space="preserve"> and protect your data</w:t>
      </w:r>
      <w:r>
        <w:t>?</w:t>
      </w:r>
    </w:p>
    <w:p w14:paraId="1B02F8DE" w14:textId="4B809011" w:rsidR="008B48F0" w:rsidRPr="002D0652" w:rsidRDefault="002D0652" w:rsidP="00EA5637">
      <w:pPr>
        <w:pStyle w:val="BodyTextL50"/>
        <w:rPr>
          <w:b/>
          <w:bCs/>
        </w:rPr>
      </w:pPr>
      <w:r w:rsidRPr="002D0652">
        <w:rPr>
          <w:b/>
          <w:bCs/>
        </w:rPr>
        <w:t>Make a strong password and adjust your security settings such as 2-stepm authentication</w:t>
      </w:r>
    </w:p>
    <w:sectPr w:rsidR="008B48F0" w:rsidRPr="002D0652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4AAC" w14:textId="77777777" w:rsidR="00964337" w:rsidRDefault="00964337" w:rsidP="0090659A">
      <w:pPr>
        <w:spacing w:after="0" w:line="240" w:lineRule="auto"/>
      </w:pPr>
      <w:r>
        <w:separator/>
      </w:r>
    </w:p>
    <w:p w14:paraId="0E395226" w14:textId="77777777" w:rsidR="00964337" w:rsidRDefault="00964337"/>
    <w:p w14:paraId="48112EFB" w14:textId="77777777" w:rsidR="00964337" w:rsidRDefault="00964337"/>
    <w:p w14:paraId="56442F58" w14:textId="77777777" w:rsidR="00964337" w:rsidRDefault="00964337"/>
    <w:p w14:paraId="10D92CD8" w14:textId="77777777" w:rsidR="00964337" w:rsidRDefault="00964337"/>
  </w:endnote>
  <w:endnote w:type="continuationSeparator" w:id="0">
    <w:p w14:paraId="769A2731" w14:textId="77777777" w:rsidR="00964337" w:rsidRDefault="00964337" w:rsidP="0090659A">
      <w:pPr>
        <w:spacing w:after="0" w:line="240" w:lineRule="auto"/>
      </w:pPr>
      <w:r>
        <w:continuationSeparator/>
      </w:r>
    </w:p>
    <w:p w14:paraId="12DE8302" w14:textId="77777777" w:rsidR="00964337" w:rsidRDefault="00964337"/>
    <w:p w14:paraId="7D548F1B" w14:textId="77777777" w:rsidR="00964337" w:rsidRDefault="00964337"/>
    <w:p w14:paraId="30030588" w14:textId="77777777" w:rsidR="00964337" w:rsidRDefault="00964337"/>
    <w:p w14:paraId="7EF7FCA8" w14:textId="77777777" w:rsidR="00964337" w:rsidRDefault="009643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2CA2" w14:textId="77777777" w:rsidR="00583E1F" w:rsidRPr="0090659A" w:rsidRDefault="00F036AD" w:rsidP="00F036AD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A563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A563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62E2" w14:textId="77777777" w:rsidR="00583E1F" w:rsidRPr="0090659A" w:rsidRDefault="00F036AD" w:rsidP="00F036AD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A563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A563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75311" w14:textId="77777777" w:rsidR="00964337" w:rsidRDefault="00964337" w:rsidP="0090659A">
      <w:pPr>
        <w:spacing w:after="0" w:line="240" w:lineRule="auto"/>
      </w:pPr>
      <w:r>
        <w:separator/>
      </w:r>
    </w:p>
    <w:p w14:paraId="7CEA7A48" w14:textId="77777777" w:rsidR="00964337" w:rsidRDefault="00964337"/>
    <w:p w14:paraId="4A620475" w14:textId="77777777" w:rsidR="00964337" w:rsidRDefault="00964337"/>
    <w:p w14:paraId="2D51D05A" w14:textId="77777777" w:rsidR="00964337" w:rsidRDefault="00964337"/>
    <w:p w14:paraId="36B2C9FD" w14:textId="77777777" w:rsidR="00964337" w:rsidRDefault="00964337"/>
  </w:footnote>
  <w:footnote w:type="continuationSeparator" w:id="0">
    <w:p w14:paraId="03FBB8B8" w14:textId="77777777" w:rsidR="00964337" w:rsidRDefault="00964337" w:rsidP="0090659A">
      <w:pPr>
        <w:spacing w:after="0" w:line="240" w:lineRule="auto"/>
      </w:pPr>
      <w:r>
        <w:continuationSeparator/>
      </w:r>
    </w:p>
    <w:p w14:paraId="6AEA1B18" w14:textId="77777777" w:rsidR="00964337" w:rsidRDefault="00964337"/>
    <w:p w14:paraId="321E6706" w14:textId="77777777" w:rsidR="00964337" w:rsidRDefault="00964337"/>
    <w:p w14:paraId="53631C08" w14:textId="77777777" w:rsidR="00964337" w:rsidRDefault="00964337"/>
    <w:p w14:paraId="1C374A5B" w14:textId="77777777" w:rsidR="00964337" w:rsidRDefault="009643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72D0A" w14:textId="77777777" w:rsidR="00583E1F" w:rsidRDefault="00484105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>
      <w:t>Who Owns Your Data?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EA830" w14:textId="77777777" w:rsidR="00583E1F" w:rsidRDefault="00F036AD">
    <w:pPr>
      <w:pStyle w:val="Header"/>
    </w:pPr>
    <w:ins w:id="0" w:author="Sukyi" w:date="2017-11-30T11:50:00Z">
      <w:r w:rsidRPr="003503B9">
        <w:rPr>
          <w:noProof/>
        </w:rPr>
        <w:drawing>
          <wp:inline distT="0" distB="0" distL="0" distR="0" wp14:anchorId="1A288571" wp14:editId="1F93F720">
            <wp:extent cx="2514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</w:p>
  <w:p w14:paraId="0A06EF77" w14:textId="77777777" w:rsidR="00F036AD" w:rsidRDefault="00F03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kyi">
    <w15:presenceInfo w15:providerId="None" w15:userId="Suky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gUAWMHnpy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32D3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A2A69"/>
    <w:rsid w:val="002A4A8D"/>
    <w:rsid w:val="002A4CF8"/>
    <w:rsid w:val="002A6C56"/>
    <w:rsid w:val="002B0405"/>
    <w:rsid w:val="002B2757"/>
    <w:rsid w:val="002C090C"/>
    <w:rsid w:val="002C1243"/>
    <w:rsid w:val="002C1815"/>
    <w:rsid w:val="002C19BB"/>
    <w:rsid w:val="002C475E"/>
    <w:rsid w:val="002C6AD6"/>
    <w:rsid w:val="002D0652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36E2C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9147C"/>
    <w:rsid w:val="00392C65"/>
    <w:rsid w:val="00392ED5"/>
    <w:rsid w:val="003A0537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34C14"/>
    <w:rsid w:val="00436CF4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4188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222AD"/>
    <w:rsid w:val="007267CF"/>
    <w:rsid w:val="0073018F"/>
    <w:rsid w:val="00731F3F"/>
    <w:rsid w:val="00733BAB"/>
    <w:rsid w:val="00737EEE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C24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1B2C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1CC"/>
    <w:rsid w:val="00896681"/>
    <w:rsid w:val="00896B1B"/>
    <w:rsid w:val="008A2749"/>
    <w:rsid w:val="008A3A90"/>
    <w:rsid w:val="008B06D4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20EF"/>
    <w:rsid w:val="008E5B64"/>
    <w:rsid w:val="008E7DAA"/>
    <w:rsid w:val="008F0094"/>
    <w:rsid w:val="008F340F"/>
    <w:rsid w:val="008F3F5A"/>
    <w:rsid w:val="0090231D"/>
    <w:rsid w:val="00903523"/>
    <w:rsid w:val="0090460C"/>
    <w:rsid w:val="0090659A"/>
    <w:rsid w:val="009074BE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ABB"/>
    <w:rsid w:val="00963E34"/>
    <w:rsid w:val="00964337"/>
    <w:rsid w:val="00964DFA"/>
    <w:rsid w:val="00970FBE"/>
    <w:rsid w:val="009727AC"/>
    <w:rsid w:val="00975174"/>
    <w:rsid w:val="0098155C"/>
    <w:rsid w:val="00983B77"/>
    <w:rsid w:val="009941B3"/>
    <w:rsid w:val="00996053"/>
    <w:rsid w:val="00997A1D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2D1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A014A3"/>
    <w:rsid w:val="00A0412D"/>
    <w:rsid w:val="00A12019"/>
    <w:rsid w:val="00A205C5"/>
    <w:rsid w:val="00A21211"/>
    <w:rsid w:val="00A32C12"/>
    <w:rsid w:val="00A34E7F"/>
    <w:rsid w:val="00A40148"/>
    <w:rsid w:val="00A403A9"/>
    <w:rsid w:val="00A46C6A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A486E"/>
    <w:rsid w:val="00EA4FA3"/>
    <w:rsid w:val="00EA5637"/>
    <w:rsid w:val="00EB001B"/>
    <w:rsid w:val="00EB3082"/>
    <w:rsid w:val="00EB6C33"/>
    <w:rsid w:val="00ED3238"/>
    <w:rsid w:val="00ED6019"/>
    <w:rsid w:val="00ED7830"/>
    <w:rsid w:val="00EE38A2"/>
    <w:rsid w:val="00EE3909"/>
    <w:rsid w:val="00EE75E5"/>
    <w:rsid w:val="00EF3F92"/>
    <w:rsid w:val="00EF4205"/>
    <w:rsid w:val="00EF5939"/>
    <w:rsid w:val="00EF7327"/>
    <w:rsid w:val="00F01714"/>
    <w:rsid w:val="00F0258F"/>
    <w:rsid w:val="00F025B0"/>
    <w:rsid w:val="00F02D06"/>
    <w:rsid w:val="00F036AD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406D4"/>
    <w:rsid w:val="00F4135D"/>
    <w:rsid w:val="00F41F1B"/>
    <w:rsid w:val="00F46BD9"/>
    <w:rsid w:val="00F5626C"/>
    <w:rsid w:val="00F60BE0"/>
    <w:rsid w:val="00F60E11"/>
    <w:rsid w:val="00F6280E"/>
    <w:rsid w:val="00F644E1"/>
    <w:rsid w:val="00F7050A"/>
    <w:rsid w:val="00F75533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5073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7C4D83"/>
  <w15:docId w15:val="{79193A94-C4B4-407B-AC9C-898AE181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F036A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F036A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olicies" TargetMode="External"/><Relationship Id="rId13" Type="http://schemas.openxmlformats.org/officeDocument/2006/relationships/hyperlink" Target="https://www.dropbox.com/terms201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apple.com/legal/internet-services/icloud/en/terms.html" TargetMode="External"/><Relationship Id="rId17" Type="http://schemas.openxmlformats.org/officeDocument/2006/relationships/hyperlink" Target="http://www.legalgenealogist.com/blog/2014/02/24/terms-of-use-change-dropbo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mericanbar.org/publications/law_practice_today_home/law_practice_today_archive/april12/have-attorneys-read-the-icloud-terms-and-conditions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out.pinterest.com/en/terms-servic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telegraph.co.uk/technology/social-media/9780565/Facebook-terms-and-conditions-why-you-dont-own-your-online-life.html" TargetMode="External"/><Relationship Id="rId23" Type="http://schemas.microsoft.com/office/2011/relationships/people" Target="people.xml"/><Relationship Id="rId10" Type="http://schemas.openxmlformats.org/officeDocument/2006/relationships/hyperlink" Target="https://twitter.com/to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nstagram.com/legal/terms/" TargetMode="External"/><Relationship Id="rId14" Type="http://schemas.openxmlformats.org/officeDocument/2006/relationships/hyperlink" Target="http://windows.microsoft.com/en-us/windows/microsoft-services-agreement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85C69-30F8-473A-9AB5-942D3E68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12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Rashad Long</cp:lastModifiedBy>
  <cp:revision>11</cp:revision>
  <cp:lastPrinted>2014-06-20T22:17:00Z</cp:lastPrinted>
  <dcterms:created xsi:type="dcterms:W3CDTF">2022-01-25T13:38:00Z</dcterms:created>
  <dcterms:modified xsi:type="dcterms:W3CDTF">2022-01-25T13:50:00Z</dcterms:modified>
</cp:coreProperties>
</file>